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9A7E" w14:textId="77777777" w:rsidR="009037D6" w:rsidRDefault="009037D6" w:rsidP="009037D6">
      <w:r>
        <w:t xml:space="preserve">ABC Owners Association </w:t>
      </w:r>
    </w:p>
    <w:p w14:paraId="5005B1F5" w14:textId="77777777" w:rsidR="009037D6" w:rsidRDefault="009037D6" w:rsidP="009037D6">
      <w:r>
        <w:t xml:space="preserve">Communications and Anti-harassment Policy – Adopted ___________, 2022 </w:t>
      </w:r>
    </w:p>
    <w:p w14:paraId="0588EA36" w14:textId="77777777" w:rsidR="009037D6" w:rsidRDefault="009037D6" w:rsidP="009037D6">
      <w:r>
        <w:t xml:space="preserve">Purpose: </w:t>
      </w:r>
    </w:p>
    <w:p w14:paraId="708DC3CD" w14:textId="77777777" w:rsidR="009037D6" w:rsidRDefault="009037D6" w:rsidP="009037D6">
      <w:r>
        <w:t xml:space="preserve">To provide a predictable, respectful, and dependable means of communicating </w:t>
      </w:r>
    </w:p>
    <w:p w14:paraId="099D736E" w14:textId="77777777" w:rsidR="009037D6" w:rsidRDefault="009037D6" w:rsidP="009037D6">
      <w:r>
        <w:t xml:space="preserve">individual owner concerns for action by the Board of Directors, while allowing Board </w:t>
      </w:r>
    </w:p>
    <w:p w14:paraId="7862026C" w14:textId="480666D9" w:rsidR="009037D6" w:rsidDel="00550904" w:rsidRDefault="009037D6" w:rsidP="009037D6">
      <w:pPr>
        <w:rPr>
          <w:del w:id="0" w:author="Daniel Zak" w:date="2022-04-13T20:51:00Z"/>
        </w:rPr>
      </w:pPr>
      <w:r>
        <w:t>members</w:t>
      </w:r>
      <w:r w:rsidR="006D303A">
        <w:t xml:space="preserve"> </w:t>
      </w:r>
      <w:r>
        <w:t xml:space="preserve">to separate their Board duties from other aspects of their private lives. Board </w:t>
      </w:r>
    </w:p>
    <w:p w14:paraId="6303E3AA" w14:textId="77777777" w:rsidR="009037D6" w:rsidRDefault="009037D6" w:rsidP="009037D6">
      <w:r>
        <w:t xml:space="preserve">members should not have phone calls and visits from community residents late at night </w:t>
      </w:r>
    </w:p>
    <w:p w14:paraId="2741E978" w14:textId="77777777" w:rsidR="009037D6" w:rsidRDefault="009037D6" w:rsidP="009037D6">
      <w:r>
        <w:t xml:space="preserve">and at other inappropriate times. This policy is to encourage community members to </w:t>
      </w:r>
    </w:p>
    <w:p w14:paraId="26A66BF9" w14:textId="77777777" w:rsidR="009037D6" w:rsidRDefault="009037D6" w:rsidP="009037D6">
      <w:r>
        <w:t xml:space="preserve">serve on the Board, and to provide a streamlined and consistent way for residents to </w:t>
      </w:r>
    </w:p>
    <w:p w14:paraId="5988FEF4" w14:textId="77777777" w:rsidR="009037D6" w:rsidRDefault="009037D6" w:rsidP="009037D6">
      <w:r>
        <w:t xml:space="preserve">contact the Board with concerns, suggestions, and complaints, and have the Board act </w:t>
      </w:r>
    </w:p>
    <w:p w14:paraId="77A9CC20" w14:textId="77777777" w:rsidR="009037D6" w:rsidRDefault="009037D6" w:rsidP="009037D6">
      <w:r>
        <w:t xml:space="preserve">on them. </w:t>
      </w:r>
    </w:p>
    <w:p w14:paraId="4808E0A2" w14:textId="77777777" w:rsidR="009037D6" w:rsidRPr="006D303A" w:rsidRDefault="009037D6" w:rsidP="009037D6">
      <w:pPr>
        <w:rPr>
          <w:b/>
          <w:bCs/>
          <w:u w:val="single"/>
        </w:rPr>
      </w:pPr>
      <w:r w:rsidRPr="006D303A">
        <w:rPr>
          <w:b/>
          <w:bCs/>
          <w:u w:val="single"/>
        </w:rPr>
        <w:t xml:space="preserve"> Policy for Communications with the Board and Management:</w:t>
      </w:r>
    </w:p>
    <w:p w14:paraId="179E8E2E" w14:textId="77777777" w:rsidR="009037D6" w:rsidRDefault="009037D6" w:rsidP="009037D6">
      <w:r>
        <w:t xml:space="preserve">1. All suggestions, comments, and complaints shall be directed to the management </w:t>
      </w:r>
    </w:p>
    <w:p w14:paraId="38C140B2" w14:textId="77777777" w:rsidR="009037D6" w:rsidRDefault="009037D6" w:rsidP="009037D6">
      <w:r>
        <w:t xml:space="preserve">company (see contact information below). Written communications are preferred </w:t>
      </w:r>
    </w:p>
    <w:p w14:paraId="68DBB92A" w14:textId="77777777" w:rsidR="009037D6" w:rsidRDefault="009037D6" w:rsidP="009037D6">
      <w:r>
        <w:t xml:space="preserve">as it works best for the Board to review a clearly written letter or email and act on </w:t>
      </w:r>
    </w:p>
    <w:p w14:paraId="505B6B8E" w14:textId="77777777" w:rsidR="009037D6" w:rsidRDefault="009037D6" w:rsidP="009037D6">
      <w:r>
        <w:t xml:space="preserve">it at a Board meeting. It is difficult to forward voice communications, and there </w:t>
      </w:r>
    </w:p>
    <w:p w14:paraId="5E3A049F" w14:textId="77777777" w:rsidR="009037D6" w:rsidRDefault="009037D6" w:rsidP="009037D6">
      <w:r>
        <w:t xml:space="preserve">will be at least some time before the Board can meet to address Owner issues. </w:t>
      </w:r>
    </w:p>
    <w:p w14:paraId="72D02006" w14:textId="77777777" w:rsidR="009037D6" w:rsidRDefault="009037D6" w:rsidP="009037D6">
      <w:r>
        <w:t xml:space="preserve">2. All requests for action by the Board should be clearly stated in writing. </w:t>
      </w:r>
    </w:p>
    <w:p w14:paraId="35698555" w14:textId="77777777" w:rsidR="009037D6" w:rsidRDefault="009037D6" w:rsidP="009037D6">
      <w:r>
        <w:t xml:space="preserve">3. The routine policy of the Association to respond to communications shall be: </w:t>
      </w:r>
    </w:p>
    <w:p w14:paraId="2C2CF129" w14:textId="77777777" w:rsidR="009037D6" w:rsidRDefault="009037D6" w:rsidP="009037D6">
      <w:r>
        <w:t xml:space="preserve">a. Communications and requests that can be handled by the Association </w:t>
      </w:r>
    </w:p>
    <w:p w14:paraId="532C7F38" w14:textId="77777777" w:rsidR="009037D6" w:rsidRDefault="009037D6" w:rsidP="009037D6">
      <w:r>
        <w:t xml:space="preserve">manager will be so handled, and shall be noted on a report to the Board each </w:t>
      </w:r>
    </w:p>
    <w:p w14:paraId="6D197290" w14:textId="77777777" w:rsidR="009037D6" w:rsidRDefault="009037D6" w:rsidP="009037D6">
      <w:r>
        <w:t xml:space="preserve">month. </w:t>
      </w:r>
    </w:p>
    <w:p w14:paraId="044CFBBF" w14:textId="77777777" w:rsidR="009037D6" w:rsidRDefault="009037D6" w:rsidP="009037D6">
      <w:r>
        <w:t xml:space="preserve">b. Written communications received more than seven calendar days prior to a </w:t>
      </w:r>
    </w:p>
    <w:p w14:paraId="18628490" w14:textId="77777777" w:rsidR="009037D6" w:rsidRDefault="009037D6" w:rsidP="009037D6">
      <w:r>
        <w:t xml:space="preserve">Board meeting, which require board action or response, will be placed on the </w:t>
      </w:r>
    </w:p>
    <w:p w14:paraId="1684484E" w14:textId="77777777" w:rsidR="009037D6" w:rsidRDefault="009037D6" w:rsidP="009037D6">
      <w:r>
        <w:t xml:space="preserve">agenda for the meeting. </w:t>
      </w:r>
    </w:p>
    <w:p w14:paraId="6BD69074" w14:textId="77777777" w:rsidR="009037D6" w:rsidRDefault="009037D6" w:rsidP="009037D6">
      <w:r>
        <w:t xml:space="preserve">c. Management will collect pertinent information related to the matter and </w:t>
      </w:r>
    </w:p>
    <w:p w14:paraId="2170B438" w14:textId="77777777" w:rsidR="009037D6" w:rsidRDefault="009037D6" w:rsidP="009037D6">
      <w:r>
        <w:t xml:space="preserve">provide that to the Board for its consideration when addressing the matter. </w:t>
      </w:r>
    </w:p>
    <w:p w14:paraId="7BBE8867" w14:textId="77777777" w:rsidR="009037D6" w:rsidRDefault="009037D6" w:rsidP="009037D6">
      <w:r>
        <w:t xml:space="preserve">d. Time permitting, the matter will be discussed at the Board meeting. </w:t>
      </w:r>
    </w:p>
    <w:p w14:paraId="5783E33C" w14:textId="77777777" w:rsidR="009037D6" w:rsidRDefault="009037D6" w:rsidP="009037D6">
      <w:r>
        <w:t xml:space="preserve">e. The Board may take action on the matter, request additional information on </w:t>
      </w:r>
    </w:p>
    <w:p w14:paraId="79B14C89" w14:textId="77777777" w:rsidR="009037D6" w:rsidRDefault="009037D6" w:rsidP="009037D6">
      <w:r>
        <w:lastRenderedPageBreak/>
        <w:t xml:space="preserve">the matter, or decline to take action at its discretion. </w:t>
      </w:r>
    </w:p>
    <w:p w14:paraId="21D21883" w14:textId="77777777" w:rsidR="009037D6" w:rsidRDefault="009037D6" w:rsidP="009037D6">
      <w:r>
        <w:t xml:space="preserve">4. If an issue is urgent, please make that clear to the Management Company, so </w:t>
      </w:r>
    </w:p>
    <w:p w14:paraId="14030D12" w14:textId="77777777" w:rsidR="009037D6" w:rsidRDefault="009037D6" w:rsidP="009037D6">
      <w:r>
        <w:t xml:space="preserve">that that the Board may set up a special meeting if necessary. The Board will act </w:t>
      </w:r>
    </w:p>
    <w:p w14:paraId="541916D9" w14:textId="77777777" w:rsidR="009037D6" w:rsidRDefault="009037D6" w:rsidP="009037D6">
      <w:r>
        <w:t xml:space="preserve">in the Association’s interest and will make an independent decision about when a </w:t>
      </w:r>
    </w:p>
    <w:p w14:paraId="618E5C38" w14:textId="77777777" w:rsidR="009037D6" w:rsidRDefault="009037D6" w:rsidP="009037D6">
      <w:r>
        <w:t xml:space="preserve">matter requires a special board meeting in accordance with the Bylaws. </w:t>
      </w:r>
    </w:p>
    <w:p w14:paraId="2D74C4EF" w14:textId="77777777" w:rsidR="009037D6" w:rsidRDefault="009037D6" w:rsidP="009037D6">
      <w:r>
        <w:t xml:space="preserve">5. Community members making requests of the Board or Management must </w:t>
      </w:r>
    </w:p>
    <w:p w14:paraId="73B3D093" w14:textId="77777777" w:rsidR="009037D6" w:rsidRDefault="009037D6" w:rsidP="009037D6">
      <w:r>
        <w:t xml:space="preserve">identify the person making the request and the Unit they reside in. Anonymous </w:t>
      </w:r>
    </w:p>
    <w:p w14:paraId="545589BE" w14:textId="77777777" w:rsidR="009037D6" w:rsidRDefault="009037D6" w:rsidP="009037D6">
      <w:r>
        <w:t xml:space="preserve">complaints will be disregarded by the Manager, and will not be forwarded to the </w:t>
      </w:r>
    </w:p>
    <w:p w14:paraId="70921F0E" w14:textId="77777777" w:rsidR="009037D6" w:rsidRDefault="009037D6" w:rsidP="009037D6">
      <w:r>
        <w:t xml:space="preserve">Board. </w:t>
      </w:r>
    </w:p>
    <w:p w14:paraId="4A314C54" w14:textId="77777777" w:rsidR="009037D6" w:rsidRDefault="009037D6" w:rsidP="009037D6">
      <w:r>
        <w:t xml:space="preserve">6. Phone calls, emails and letters to, or attempted personal contact with individual </w:t>
      </w:r>
    </w:p>
    <w:p w14:paraId="604A1019" w14:textId="77777777" w:rsidR="009037D6" w:rsidRDefault="009037D6" w:rsidP="009037D6">
      <w:r>
        <w:t xml:space="preserve">Board members will not receive a response from the Board. Individual Board </w:t>
      </w:r>
    </w:p>
    <w:p w14:paraId="14588A44" w14:textId="77777777" w:rsidR="009037D6" w:rsidRDefault="009037D6" w:rsidP="009037D6">
      <w:r>
        <w:t xml:space="preserve">members do not have the authority to take action on their own, so any request for </w:t>
      </w:r>
    </w:p>
    <w:p w14:paraId="23BD1DDC" w14:textId="77777777" w:rsidR="009037D6" w:rsidRDefault="009037D6" w:rsidP="009037D6">
      <w:r>
        <w:t xml:space="preserve">Board action must be delayed until the full Board can make an informed decision. </w:t>
      </w:r>
    </w:p>
    <w:p w14:paraId="292F3B84" w14:textId="77777777" w:rsidR="009037D6" w:rsidRDefault="009037D6" w:rsidP="009037D6">
      <w:r>
        <w:t xml:space="preserve">An individual Board member may pass a communication received on to the </w:t>
      </w:r>
    </w:p>
    <w:p w14:paraId="140B1272" w14:textId="77777777" w:rsidR="009037D6" w:rsidRDefault="009037D6" w:rsidP="009037D6">
      <w:r>
        <w:t xml:space="preserve">manager. </w:t>
      </w:r>
    </w:p>
    <w:p w14:paraId="07CF4A94" w14:textId="77777777" w:rsidR="009037D6" w:rsidRDefault="009037D6" w:rsidP="009037D6">
      <w:r>
        <w:t xml:space="preserve">7. Official correspondence regarding association business will come from the Board </w:t>
      </w:r>
    </w:p>
    <w:p w14:paraId="366CB4DB" w14:textId="77777777" w:rsidR="009037D6" w:rsidRDefault="009037D6" w:rsidP="009037D6">
      <w:r>
        <w:t xml:space="preserve">of Directors, in writing, sent by the Management Company – not verbally. </w:t>
      </w:r>
    </w:p>
    <w:p w14:paraId="03630C08" w14:textId="77777777" w:rsidR="009037D6" w:rsidRDefault="009037D6" w:rsidP="009037D6">
      <w:r>
        <w:t xml:space="preserve">8. Individual Board members cannot make decisions for the Board. Verbal </w:t>
      </w:r>
    </w:p>
    <w:p w14:paraId="09D1338D" w14:textId="77777777" w:rsidR="009037D6" w:rsidRDefault="009037D6" w:rsidP="009037D6">
      <w:r>
        <w:t xml:space="preserve">assurances from individual Board members are not representations of the Board. </w:t>
      </w:r>
    </w:p>
    <w:p w14:paraId="39B354E1" w14:textId="77777777" w:rsidR="009037D6" w:rsidRDefault="009037D6" w:rsidP="009037D6">
      <w:r>
        <w:t xml:space="preserve">Actions of the Board must be reflected in the approved Board meeting minutes, </w:t>
      </w:r>
    </w:p>
    <w:p w14:paraId="2FCC1F78" w14:textId="77777777" w:rsidR="009037D6" w:rsidRDefault="009037D6" w:rsidP="009037D6">
      <w:r>
        <w:t xml:space="preserve">or in other direct written communication from the Board. </w:t>
      </w:r>
    </w:p>
    <w:p w14:paraId="331B9081" w14:textId="77777777" w:rsidR="006D303A" w:rsidRDefault="006D303A" w:rsidP="009037D6">
      <w:pPr>
        <w:rPr>
          <w:ins w:id="1" w:author="Daniel Zak" w:date="2022-04-13T20:52:00Z"/>
        </w:rPr>
      </w:pPr>
    </w:p>
    <w:p w14:paraId="44E00F5E" w14:textId="56CDE01D" w:rsidR="009037D6" w:rsidRPr="006D303A" w:rsidRDefault="009037D6" w:rsidP="009037D6">
      <w:pPr>
        <w:rPr>
          <w:b/>
          <w:bCs/>
          <w:u w:val="single"/>
        </w:rPr>
      </w:pPr>
      <w:r w:rsidRPr="006D303A">
        <w:rPr>
          <w:b/>
          <w:bCs/>
          <w:u w:val="single"/>
        </w:rPr>
        <w:t xml:space="preserve">Anti-Harassment Policy </w:t>
      </w:r>
    </w:p>
    <w:p w14:paraId="62BA5BA5" w14:textId="438361C8" w:rsidR="009037D6" w:rsidRDefault="009037D6" w:rsidP="009037D6">
      <w:del w:id="2" w:author="Daniel Zak" w:date="2022-04-13T20:52:00Z">
        <w:r w:rsidDel="006D303A">
          <w:delText xml:space="preserve"> </w:delText>
        </w:r>
      </w:del>
    </w:p>
    <w:p w14:paraId="225AA242" w14:textId="77777777" w:rsidR="009037D6" w:rsidRDefault="009037D6" w:rsidP="009037D6">
      <w:r>
        <w:t xml:space="preserve">1. No owner or occupant in the community shall be treated differently because of </w:t>
      </w:r>
    </w:p>
    <w:p w14:paraId="0A0F853D" w14:textId="77777777" w:rsidR="009037D6" w:rsidRDefault="009037D6" w:rsidP="009037D6">
      <w:r>
        <w:t xml:space="preserve">their age, disability, familial status, gender, immigration status, nation of origin or </w:t>
      </w:r>
    </w:p>
    <w:p w14:paraId="10771EAC" w14:textId="77777777" w:rsidR="009037D6" w:rsidRDefault="009037D6" w:rsidP="009037D6">
      <w:r>
        <w:t xml:space="preserve">ancestry, race, religion or creed, sexual orientation, or veteran status. </w:t>
      </w:r>
    </w:p>
    <w:p w14:paraId="44E07816" w14:textId="77777777" w:rsidR="009037D6" w:rsidRDefault="009037D6" w:rsidP="009037D6">
      <w:r>
        <w:t xml:space="preserve">2. No owner, tenant, or resident of _______ Condominium or their guests shall </w:t>
      </w:r>
    </w:p>
    <w:p w14:paraId="726BC865" w14:textId="2F2A1097" w:rsidR="009037D6" w:rsidRDefault="009037D6" w:rsidP="009037D6">
      <w:r>
        <w:lastRenderedPageBreak/>
        <w:t>engage in conduct towards any other owner, resident, contractor</w:t>
      </w:r>
      <w:ins w:id="3" w:author="Daniel Zak" w:date="2022-04-13T20:54:00Z">
        <w:r w:rsidR="006D303A">
          <w:t xml:space="preserve"> (e.g. Association Manager)</w:t>
        </w:r>
      </w:ins>
      <w:r>
        <w:t xml:space="preserve">, </w:t>
      </w:r>
      <w:del w:id="4" w:author="Daniel Zak" w:date="2022-04-13T20:47:00Z">
        <w:r w:rsidDel="00550904">
          <w:delText xml:space="preserve">or </w:delText>
        </w:r>
      </w:del>
      <w:r>
        <w:t xml:space="preserve">employee of </w:t>
      </w:r>
    </w:p>
    <w:p w14:paraId="2BF3B3D1" w14:textId="085A73F3" w:rsidR="009037D6" w:rsidRDefault="009037D6" w:rsidP="009037D6">
      <w:r>
        <w:t>_______ Condominium</w:t>
      </w:r>
      <w:ins w:id="5" w:author="Daniel Zak" w:date="2022-04-13T20:54:00Z">
        <w:r w:rsidR="006D303A">
          <w:t xml:space="preserve"> (e.g.</w:t>
        </w:r>
      </w:ins>
      <w:ins w:id="6" w:author="Daniel Zak" w:date="2022-04-13T20:55:00Z">
        <w:r w:rsidR="006D303A">
          <w:t xml:space="preserve"> </w:t>
        </w:r>
      </w:ins>
      <w:ins w:id="7" w:author="Daniel Zak" w:date="2022-04-13T20:46:00Z">
        <w:r w:rsidR="00550904">
          <w:t>Resident Manager</w:t>
        </w:r>
      </w:ins>
      <w:ins w:id="8" w:author="Daniel Zak" w:date="2022-04-13T20:55:00Z">
        <w:r w:rsidR="006D303A">
          <w:t xml:space="preserve">) </w:t>
        </w:r>
      </w:ins>
      <w:del w:id="9" w:author="Daniel Zak" w:date="2022-04-13T20:55:00Z">
        <w:r w:rsidDel="006D303A">
          <w:delText xml:space="preserve"> </w:delText>
        </w:r>
      </w:del>
      <w:r>
        <w:t xml:space="preserve">that a reasonable person would consider: </w:t>
      </w:r>
    </w:p>
    <w:p w14:paraId="3F462CC5" w14:textId="77777777" w:rsidR="009037D6" w:rsidRDefault="009037D6" w:rsidP="009037D6">
      <w:r>
        <w:t xml:space="preserve">a. Unreasonably annoying, disturbing, offensive, bullying, intrusive, or </w:t>
      </w:r>
    </w:p>
    <w:p w14:paraId="0230653A" w14:textId="77777777" w:rsidR="009037D6" w:rsidRDefault="009037D6" w:rsidP="009037D6">
      <w:r>
        <w:t xml:space="preserve">threatening, including but not limited to unwelcome verbal or non-verbal </w:t>
      </w:r>
    </w:p>
    <w:p w14:paraId="15A80584" w14:textId="77777777" w:rsidR="009037D6" w:rsidRDefault="009037D6" w:rsidP="009037D6">
      <w:r>
        <w:t xml:space="preserve">communication, cyberbullying, and excessive phone calls and emails; </w:t>
      </w:r>
    </w:p>
    <w:p w14:paraId="69E84935" w14:textId="77777777" w:rsidR="009037D6" w:rsidRDefault="009037D6" w:rsidP="009037D6">
      <w:r>
        <w:t xml:space="preserve">b. A violation of, or direct or indirect threat to, another person’s dignity, privacy, </w:t>
      </w:r>
    </w:p>
    <w:p w14:paraId="0F4D6633" w14:textId="77777777" w:rsidR="009037D6" w:rsidRDefault="009037D6" w:rsidP="009037D6">
      <w:r>
        <w:t xml:space="preserve">or physical and/or emotional safety; and/or </w:t>
      </w:r>
    </w:p>
    <w:p w14:paraId="2756743E" w14:textId="77777777" w:rsidR="009037D6" w:rsidRDefault="009037D6" w:rsidP="009037D6">
      <w:r>
        <w:t xml:space="preserve">c. Harassment or discrimination on the basis of another person’s age, disability, </w:t>
      </w:r>
    </w:p>
    <w:p w14:paraId="3AB62D77" w14:textId="77777777" w:rsidR="009037D6" w:rsidRDefault="009037D6" w:rsidP="009037D6">
      <w:r>
        <w:t xml:space="preserve">familial status, gender, immigration status, nation of origin or ancestry, race, </w:t>
      </w:r>
    </w:p>
    <w:p w14:paraId="79FAF7E2" w14:textId="77777777" w:rsidR="009037D6" w:rsidRDefault="009037D6" w:rsidP="009037D6">
      <w:r>
        <w:t xml:space="preserve">religion or creed, sexual orientation, or veteran status. </w:t>
      </w:r>
    </w:p>
    <w:p w14:paraId="2C048826" w14:textId="77777777" w:rsidR="009037D6" w:rsidRDefault="009037D6" w:rsidP="009037D6">
      <w:r>
        <w:t>3. Conduct which substantially interferes with: (</w:t>
      </w:r>
      <w:proofErr w:type="spellStart"/>
      <w:r>
        <w:t>i</w:t>
      </w:r>
      <w:proofErr w:type="spellEnd"/>
      <w:r>
        <w:t xml:space="preserve">) the person’s employment or </w:t>
      </w:r>
    </w:p>
    <w:p w14:paraId="44E7D4C6" w14:textId="77777777" w:rsidR="009037D6" w:rsidRDefault="009037D6" w:rsidP="009037D6">
      <w:r>
        <w:t xml:space="preserve">creates an intimidating, hostile or offensive work environment; or (ii) the person’s </w:t>
      </w:r>
    </w:p>
    <w:p w14:paraId="0CDA87E6" w14:textId="77777777" w:rsidR="009037D6" w:rsidRDefault="009037D6" w:rsidP="009037D6">
      <w:r>
        <w:t xml:space="preserve">use and enjoyment of their property is prohibited. </w:t>
      </w:r>
    </w:p>
    <w:p w14:paraId="369C3F79" w14:textId="77777777" w:rsidR="009037D6" w:rsidRDefault="009037D6" w:rsidP="009037D6">
      <w:r>
        <w:t xml:space="preserve">4. No owner, tenant, or resident of ________ Condominium shall use any online </w:t>
      </w:r>
    </w:p>
    <w:p w14:paraId="233BD249" w14:textId="77777777" w:rsidR="009037D6" w:rsidRDefault="009037D6" w:rsidP="009037D6">
      <w:r>
        <w:t xml:space="preserve">portal, forum, social media outlet, email service, or the like, whether or not </w:t>
      </w:r>
    </w:p>
    <w:p w14:paraId="48FEFF61" w14:textId="77777777" w:rsidR="009037D6" w:rsidRDefault="009037D6" w:rsidP="009037D6">
      <w:r>
        <w:t xml:space="preserve">maintained by the Association or the management company, to engage in any </w:t>
      </w:r>
    </w:p>
    <w:p w14:paraId="7998034D" w14:textId="77777777" w:rsidR="009037D6" w:rsidRDefault="009037D6" w:rsidP="009037D6">
      <w:r>
        <w:t xml:space="preserve">behavior that is prohibited by this policy. Violation of this provision may result in </w:t>
      </w:r>
    </w:p>
    <w:p w14:paraId="57C3A3B9" w14:textId="77777777" w:rsidR="009037D6" w:rsidRDefault="009037D6" w:rsidP="009037D6">
      <w:r>
        <w:t xml:space="preserve">the suspension or termination of the offender’s ability to make, view, or comment </w:t>
      </w:r>
    </w:p>
    <w:p w14:paraId="076CC8B3" w14:textId="77777777" w:rsidR="009037D6" w:rsidRDefault="009037D6" w:rsidP="009037D6">
      <w:r>
        <w:t xml:space="preserve">on posts on any online portal or forum maintained by the Association and/or </w:t>
      </w:r>
    </w:p>
    <w:p w14:paraId="735C425B" w14:textId="77777777" w:rsidR="009037D6" w:rsidRDefault="009037D6" w:rsidP="009037D6">
      <w:r>
        <w:t xml:space="preserve">management, regardless of whether the violation occurred on that portal or </w:t>
      </w:r>
    </w:p>
    <w:p w14:paraId="356A9A44" w14:textId="77777777" w:rsidR="009037D6" w:rsidRDefault="009037D6" w:rsidP="009037D6">
      <w:r>
        <w:t xml:space="preserve">forum. </w:t>
      </w:r>
    </w:p>
    <w:p w14:paraId="2DAF50D7" w14:textId="77777777" w:rsidR="009037D6" w:rsidRDefault="009037D6" w:rsidP="009037D6">
      <w:r>
        <w:t xml:space="preserve">5. Discriminatory behavior or harassment may take the form of inappropriate </w:t>
      </w:r>
    </w:p>
    <w:p w14:paraId="39BD2325" w14:textId="77777777" w:rsidR="009037D6" w:rsidRDefault="009037D6" w:rsidP="009037D6">
      <w:r>
        <w:t xml:space="preserve">comments, verbal and/or written communications (including emails, social media </w:t>
      </w:r>
    </w:p>
    <w:p w14:paraId="27FA1085" w14:textId="77777777" w:rsidR="009037D6" w:rsidRDefault="009037D6" w:rsidP="009037D6">
      <w:r>
        <w:t xml:space="preserve">messages or posts, and text messages), loud verbal exchanges, conduct of an </w:t>
      </w:r>
    </w:p>
    <w:p w14:paraId="3F587C22" w14:textId="77777777" w:rsidR="009037D6" w:rsidRDefault="009037D6" w:rsidP="009037D6">
      <w:r>
        <w:t xml:space="preserve">intimidating nature and/or threats of physical harm and/or any other conduct that </w:t>
      </w:r>
    </w:p>
    <w:p w14:paraId="409EF892" w14:textId="77777777" w:rsidR="009037D6" w:rsidRDefault="009037D6" w:rsidP="009037D6">
      <w:r>
        <w:t xml:space="preserve">threatens a resident or an employee’s dignity and/or well-being. </w:t>
      </w:r>
    </w:p>
    <w:p w14:paraId="2DB2D92C" w14:textId="77777777" w:rsidR="009037D6" w:rsidRDefault="009037D6" w:rsidP="009037D6">
      <w:r>
        <w:t xml:space="preserve">6. Allegations of discrimination or harassment may be reported to the Association </w:t>
      </w:r>
    </w:p>
    <w:p w14:paraId="4142488C" w14:textId="77777777" w:rsidR="009037D6" w:rsidRDefault="009037D6" w:rsidP="009037D6">
      <w:r>
        <w:t xml:space="preserve">Manager, or the Board president, and shall be investigated by the Association. </w:t>
      </w:r>
    </w:p>
    <w:p w14:paraId="26E5FB5A" w14:textId="77777777" w:rsidR="009037D6" w:rsidRDefault="009037D6" w:rsidP="009037D6">
      <w:r>
        <w:lastRenderedPageBreak/>
        <w:t xml:space="preserve">7. Failing to abide by this policy may constitute a violation of Section ______ of the </w:t>
      </w:r>
    </w:p>
    <w:p w14:paraId="5FE87307" w14:textId="77777777" w:rsidR="009037D6" w:rsidRDefault="009037D6" w:rsidP="009037D6">
      <w:r>
        <w:t xml:space="preserve">Declaration, which prohibits Owners from engaging in noxious or offensive </w:t>
      </w:r>
    </w:p>
    <w:p w14:paraId="7391AA62" w14:textId="77777777" w:rsidR="009037D6" w:rsidRDefault="009037D6" w:rsidP="009037D6">
      <w:r>
        <w:t xml:space="preserve">activities that may be or become an annoyance or nuisance to other Owners. If a </w:t>
      </w:r>
    </w:p>
    <w:p w14:paraId="36425F73" w14:textId="77777777" w:rsidR="009037D6" w:rsidRDefault="009037D6" w:rsidP="009037D6">
      <w:r>
        <w:t xml:space="preserve">violation is found, the Board may, after notice and opportunity to be heard, fine </w:t>
      </w:r>
    </w:p>
    <w:p w14:paraId="2B547D58" w14:textId="77777777" w:rsidR="009037D6" w:rsidRDefault="009037D6" w:rsidP="009037D6">
      <w:r>
        <w:t xml:space="preserve">the Owner in accordance with the current fine policy set forth in the House Rules. </w:t>
      </w:r>
    </w:p>
    <w:p w14:paraId="63596625" w14:textId="77777777" w:rsidR="009037D6" w:rsidRDefault="009037D6" w:rsidP="009037D6">
      <w:r>
        <w:t xml:space="preserve">Contact Information for the Management Company: </w:t>
      </w:r>
    </w:p>
    <w:p w14:paraId="77B076B9" w14:textId="77777777" w:rsidR="009037D6" w:rsidRDefault="009037D6" w:rsidP="009037D6">
      <w:r>
        <w:t xml:space="preserve"> </w:t>
      </w:r>
    </w:p>
    <w:p w14:paraId="47C79CE1" w14:textId="77777777" w:rsidR="009037D6" w:rsidRDefault="009037D6" w:rsidP="009037D6">
      <w:r>
        <w:t xml:space="preserve">Association Manager Name: </w:t>
      </w:r>
    </w:p>
    <w:p w14:paraId="4FDA3F60" w14:textId="77777777" w:rsidR="009037D6" w:rsidRDefault="009037D6" w:rsidP="009037D6">
      <w:r>
        <w:t xml:space="preserve">Management Company Name: </w:t>
      </w:r>
    </w:p>
    <w:p w14:paraId="02BE2556" w14:textId="77777777" w:rsidR="009037D6" w:rsidRDefault="009037D6" w:rsidP="009037D6">
      <w:r>
        <w:t xml:space="preserve">Manager’s Email: </w:t>
      </w:r>
    </w:p>
    <w:p w14:paraId="53AB1774" w14:textId="77777777" w:rsidR="009037D6" w:rsidRDefault="009037D6" w:rsidP="009037D6">
      <w:r>
        <w:t xml:space="preserve">Mailing Address: </w:t>
      </w:r>
    </w:p>
    <w:p w14:paraId="65AF945C" w14:textId="77777777" w:rsidR="009037D6" w:rsidRDefault="009037D6" w:rsidP="009037D6">
      <w:r>
        <w:t xml:space="preserve">Phone: </w:t>
      </w:r>
    </w:p>
    <w:p w14:paraId="1BDB6863" w14:textId="77777777" w:rsidR="009037D6" w:rsidRDefault="009037D6" w:rsidP="009037D6">
      <w:r>
        <w:t xml:space="preserve">Fax: </w:t>
      </w:r>
    </w:p>
    <w:p w14:paraId="4B406512" w14:textId="77777777" w:rsidR="009037D6" w:rsidRDefault="009037D6" w:rsidP="009037D6">
      <w:r>
        <w:t xml:space="preserve">Policy Approved and passed by the Board on ______________, 2022. </w:t>
      </w:r>
    </w:p>
    <w:p w14:paraId="00724BD8" w14:textId="77777777" w:rsidR="009037D6" w:rsidRDefault="009037D6" w:rsidP="009037D6">
      <w:r>
        <w:t xml:space="preserve">__________________________ </w:t>
      </w:r>
    </w:p>
    <w:p w14:paraId="3BD44AF3" w14:textId="77777777" w:rsidR="009037D6" w:rsidRDefault="009037D6" w:rsidP="009037D6">
      <w:r>
        <w:t xml:space="preserve">President of the Association </w:t>
      </w:r>
    </w:p>
    <w:p w14:paraId="5A4C2FEF" w14:textId="77777777" w:rsidR="009037D6" w:rsidRDefault="009037D6" w:rsidP="009037D6">
      <w:r>
        <w:t xml:space="preserve">__________________________ </w:t>
      </w:r>
    </w:p>
    <w:p w14:paraId="441EA9C7" w14:textId="37D7B918" w:rsidR="002C02F7" w:rsidRPr="009037D6" w:rsidRDefault="009037D6" w:rsidP="009037D6">
      <w:r>
        <w:t>Secretary of the Association</w:t>
      </w:r>
    </w:p>
    <w:sectPr w:rsidR="002C02F7" w:rsidRPr="0090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Zak">
    <w15:presenceInfo w15:providerId="Windows Live" w15:userId="fbed0a6c7e8dde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D6"/>
    <w:rsid w:val="00244487"/>
    <w:rsid w:val="002C02F7"/>
    <w:rsid w:val="00550904"/>
    <w:rsid w:val="006D303A"/>
    <w:rsid w:val="007E6AB1"/>
    <w:rsid w:val="00865FDF"/>
    <w:rsid w:val="0090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69E9"/>
  <w15:chartTrackingRefBased/>
  <w15:docId w15:val="{3C80EA5E-8AFB-48DD-9B17-BFAC5F1C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Zak</dc:creator>
  <cp:keywords/>
  <dc:description/>
  <cp:lastModifiedBy>Daniel Zak</cp:lastModifiedBy>
  <cp:revision>2</cp:revision>
  <dcterms:created xsi:type="dcterms:W3CDTF">2022-04-14T03:31:00Z</dcterms:created>
  <dcterms:modified xsi:type="dcterms:W3CDTF">2022-04-14T03:55:00Z</dcterms:modified>
</cp:coreProperties>
</file>